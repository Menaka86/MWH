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F5AD" w14:textId="4599705C" w:rsidR="002540B2" w:rsidRPr="00C809E4" w:rsidRDefault="002540B2" w:rsidP="002540B2">
      <w:pPr>
        <w:rPr>
          <w:sz w:val="22"/>
          <w:szCs w:val="22"/>
        </w:rPr>
      </w:pPr>
      <w:r w:rsidRPr="00C809E4">
        <w:rPr>
          <w:b/>
          <w:sz w:val="22"/>
          <w:szCs w:val="22"/>
        </w:rPr>
        <w:t>Do White and Gold</w:t>
      </w:r>
      <w:r w:rsidR="00F47565" w:rsidRPr="00C809E4">
        <w:rPr>
          <w:b/>
          <w:sz w:val="22"/>
          <w:szCs w:val="22"/>
        </w:rPr>
        <w:t xml:space="preserve"> </w:t>
      </w:r>
      <w:r w:rsidRPr="00C809E4">
        <w:rPr>
          <w:b/>
          <w:sz w:val="22"/>
          <w:szCs w:val="22"/>
        </w:rPr>
        <w:t>go together in Hollywood?</w:t>
      </w:r>
    </w:p>
    <w:p w14:paraId="138FC88F" w14:textId="77777777" w:rsidR="00D242C1" w:rsidRPr="00C809E4" w:rsidRDefault="00D242C1">
      <w:pPr>
        <w:rPr>
          <w:sz w:val="22"/>
          <w:szCs w:val="22"/>
        </w:rPr>
      </w:pPr>
    </w:p>
    <w:p w14:paraId="6680DE93" w14:textId="6501A6A6" w:rsidR="00B92495" w:rsidRPr="00C809E4" w:rsidRDefault="00B92495">
      <w:pPr>
        <w:rPr>
          <w:sz w:val="22"/>
          <w:szCs w:val="22"/>
        </w:rPr>
      </w:pPr>
      <w:r w:rsidRPr="00C809E4">
        <w:rPr>
          <w:sz w:val="22"/>
          <w:szCs w:val="22"/>
        </w:rPr>
        <w:t>Matthew W. Hughey</w:t>
      </w:r>
    </w:p>
    <w:p w14:paraId="677DED33" w14:textId="77777777" w:rsidR="00B92495" w:rsidRPr="00C809E4" w:rsidRDefault="00B92495">
      <w:pPr>
        <w:rPr>
          <w:sz w:val="22"/>
          <w:szCs w:val="22"/>
        </w:rPr>
      </w:pPr>
    </w:p>
    <w:p w14:paraId="78E7964C" w14:textId="77777777" w:rsidR="00B92495" w:rsidRPr="00C809E4" w:rsidRDefault="00B92495">
      <w:pPr>
        <w:rPr>
          <w:sz w:val="22"/>
          <w:szCs w:val="22"/>
        </w:rPr>
      </w:pPr>
    </w:p>
    <w:p w14:paraId="21C52053" w14:textId="0C75E394" w:rsidR="002540B2" w:rsidRPr="00C809E4" w:rsidRDefault="00D47A83" w:rsidP="002540B2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</w:rPr>
        <w:t>Confederate statues</w:t>
      </w:r>
      <w:ins w:id="0" w:author="Menaka Kannan" w:date="2018-01-28T17:04:00Z">
        <w:r w:rsidR="00E51130">
          <w:rPr>
            <w:sz w:val="22"/>
            <w:szCs w:val="22"/>
          </w:rPr>
          <w:t xml:space="preserve"> and their demise</w:t>
        </w:r>
      </w:ins>
      <w:r w:rsidRPr="00C809E4">
        <w:rPr>
          <w:sz w:val="22"/>
          <w:szCs w:val="22"/>
        </w:rPr>
        <w:t xml:space="preserve"> </w:t>
      </w:r>
      <w:commentRangeStart w:id="1"/>
      <w:del w:id="2" w:author="Menaka Kannan" w:date="2018-01-28T17:04:00Z">
        <w:r w:rsidRPr="00C809E4" w:rsidDel="00E51130">
          <w:rPr>
            <w:sz w:val="22"/>
            <w:szCs w:val="22"/>
          </w:rPr>
          <w:delText>falling</w:delText>
        </w:r>
      </w:del>
      <w:commentRangeEnd w:id="1"/>
      <w:r w:rsidR="00E51130">
        <w:rPr>
          <w:rStyle w:val="CommentReference"/>
        </w:rPr>
        <w:commentReference w:id="1"/>
      </w:r>
      <w:del w:id="3" w:author="Menaka Kannan" w:date="2018-01-28T17:04:00Z">
        <w:r w:rsidR="00B02D6C" w:rsidRPr="00C809E4" w:rsidDel="00E51130">
          <w:rPr>
            <w:sz w:val="22"/>
            <w:szCs w:val="22"/>
          </w:rPr>
          <w:delText xml:space="preserve"> </w:delText>
        </w:r>
      </w:del>
      <w:r w:rsidRPr="00C809E4">
        <w:rPr>
          <w:sz w:val="22"/>
          <w:szCs w:val="22"/>
        </w:rPr>
        <w:t xml:space="preserve">have made the regular news cycle of late.  But every spring </w:t>
      </w:r>
      <w:del w:id="4" w:author="Menaka Kannan" w:date="2018-01-28T17:05:00Z">
        <w:r w:rsidRPr="00C809E4" w:rsidDel="00E51130">
          <w:rPr>
            <w:sz w:val="22"/>
            <w:szCs w:val="22"/>
          </w:rPr>
          <w:delText xml:space="preserve">there’s </w:delText>
        </w:r>
      </w:del>
      <w:r w:rsidRPr="00C809E4">
        <w:rPr>
          <w:sz w:val="22"/>
          <w:szCs w:val="22"/>
        </w:rPr>
        <w:t>a</w:t>
      </w:r>
      <w:del w:id="5" w:author="Menaka Kannan" w:date="2018-01-28T17:05:00Z">
        <w:r w:rsidRPr="00C809E4" w:rsidDel="00E51130">
          <w:rPr>
            <w:sz w:val="22"/>
            <w:szCs w:val="22"/>
          </w:rPr>
          <w:delText>nother</w:delText>
        </w:r>
      </w:del>
      <w:r w:rsidRPr="00C809E4">
        <w:rPr>
          <w:sz w:val="22"/>
          <w:szCs w:val="22"/>
        </w:rPr>
        <w:t xml:space="preserve"> </w:t>
      </w:r>
      <w:ins w:id="6" w:author="Menaka Kannan" w:date="2018-01-28T17:05:00Z">
        <w:r w:rsidR="00E51130">
          <w:rPr>
            <w:sz w:val="22"/>
            <w:szCs w:val="22"/>
          </w:rPr>
          <w:t xml:space="preserve">different </w:t>
        </w:r>
      </w:ins>
      <w:r w:rsidRPr="00C809E4">
        <w:rPr>
          <w:sz w:val="22"/>
          <w:szCs w:val="22"/>
        </w:rPr>
        <w:t xml:space="preserve">statue </w:t>
      </w:r>
      <w:del w:id="7" w:author="Menaka Kannan" w:date="2018-01-28T17:05:00Z">
        <w:r w:rsidRPr="00C809E4" w:rsidDel="00E51130">
          <w:rPr>
            <w:sz w:val="22"/>
            <w:szCs w:val="22"/>
          </w:rPr>
          <w:delText xml:space="preserve">that </w:delText>
        </w:r>
      </w:del>
      <w:r w:rsidRPr="00C809E4">
        <w:rPr>
          <w:sz w:val="22"/>
          <w:szCs w:val="22"/>
        </w:rPr>
        <w:t xml:space="preserve">captures our attention—it’s </w:t>
      </w:r>
      <w:r w:rsidRPr="00D47A83">
        <w:rPr>
          <w:rFonts w:eastAsia="Times New Roman"/>
          <w:color w:val="222222"/>
          <w:sz w:val="22"/>
          <w:szCs w:val="22"/>
          <w:shd w:val="clear" w:color="auto" w:fill="FFFFFF"/>
        </w:rPr>
        <w:t>13.5 in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ches tall, weighs 8.5 pounds, and </w:t>
      </w:r>
      <w:r w:rsidR="002540B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is a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2540B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shiny, gold, 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art deco depiction of a knight holding a sword. </w:t>
      </w:r>
      <w:r w:rsidR="002540B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781826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His 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name is “Oscar.”  </w:t>
      </w:r>
    </w:p>
    <w:p w14:paraId="1C7CB68A" w14:textId="77777777" w:rsidR="002540B2" w:rsidRPr="00C809E4" w:rsidRDefault="002540B2" w:rsidP="002540B2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14:paraId="1675AB18" w14:textId="6F57E8B9" w:rsidR="00D47A83" w:rsidRPr="00C809E4" w:rsidRDefault="00D47A83">
      <w:pPr>
        <w:rPr>
          <w:sz w:val="22"/>
          <w:szCs w:val="22"/>
        </w:rPr>
      </w:pP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Over the past few renditions of the </w:t>
      </w:r>
      <w:r w:rsidRPr="00C809E4">
        <w:rPr>
          <w:sz w:val="22"/>
          <w:szCs w:val="22"/>
        </w:rPr>
        <w:t>Academy Awards</w:t>
      </w:r>
      <w:r w:rsidR="005B6CA9" w:rsidRPr="00C809E4">
        <w:rPr>
          <w:sz w:val="22"/>
          <w:szCs w:val="22"/>
        </w:rPr>
        <w:t xml:space="preserve"> (also known as “The Oscars”)</w:t>
      </w:r>
      <w:r w:rsidR="002540B2" w:rsidRPr="00C809E4">
        <w:rPr>
          <w:sz w:val="22"/>
          <w:szCs w:val="22"/>
        </w:rPr>
        <w:t>, there has been increasing public criticism of white actors, directors, and writers</w:t>
      </w:r>
      <w:r w:rsidR="00B92495" w:rsidRPr="00C809E4">
        <w:rPr>
          <w:sz w:val="22"/>
          <w:szCs w:val="22"/>
        </w:rPr>
        <w:t>’</w:t>
      </w:r>
      <w:r w:rsidR="002540B2" w:rsidRPr="00C809E4">
        <w:rPr>
          <w:sz w:val="22"/>
          <w:szCs w:val="22"/>
        </w:rPr>
        <w:t xml:space="preserve"> dominance of the </w:t>
      </w:r>
      <w:r w:rsidR="00635552" w:rsidRPr="00C809E4">
        <w:rPr>
          <w:sz w:val="22"/>
          <w:szCs w:val="22"/>
        </w:rPr>
        <w:t>award slate</w:t>
      </w:r>
      <w:r w:rsidR="002540B2" w:rsidRPr="00C809E4">
        <w:rPr>
          <w:sz w:val="22"/>
          <w:szCs w:val="22"/>
        </w:rPr>
        <w:t xml:space="preserve">.  Many now openly complain </w:t>
      </w:r>
      <w:r w:rsidR="00B92495" w:rsidRPr="00C809E4">
        <w:rPr>
          <w:sz w:val="22"/>
          <w:szCs w:val="22"/>
        </w:rPr>
        <w:t xml:space="preserve">about </w:t>
      </w:r>
      <w:r w:rsidR="0063555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white dominance of </w:t>
      </w:r>
      <w:r w:rsidR="002540B2" w:rsidRPr="00C809E4">
        <w:rPr>
          <w:sz w:val="22"/>
          <w:szCs w:val="22"/>
        </w:rPr>
        <w:t>those taking home the golden man.  Trending in 20</w:t>
      </w:r>
      <w:r w:rsidR="0051656E" w:rsidRPr="00C809E4">
        <w:rPr>
          <w:sz w:val="22"/>
          <w:szCs w:val="22"/>
        </w:rPr>
        <w:t>16 and 2017</w:t>
      </w:r>
      <w:r w:rsidR="002540B2" w:rsidRPr="00C809E4">
        <w:rPr>
          <w:sz w:val="22"/>
          <w:szCs w:val="22"/>
        </w:rPr>
        <w:t xml:space="preserve"> </w:t>
      </w:r>
      <w:r w:rsidR="00635552" w:rsidRPr="00C809E4">
        <w:rPr>
          <w:sz w:val="22"/>
          <w:szCs w:val="22"/>
        </w:rPr>
        <w:t>respectively</w:t>
      </w:r>
      <w:r w:rsidR="002540B2" w:rsidRPr="00C809E4">
        <w:rPr>
          <w:sz w:val="22"/>
          <w:szCs w:val="22"/>
        </w:rPr>
        <w:t xml:space="preserve">, #OscarsSoWhite and #OscarsStillSoWhite drew attention to the </w:t>
      </w:r>
      <w:r w:rsidR="00635552" w:rsidRPr="00C809E4">
        <w:rPr>
          <w:sz w:val="22"/>
          <w:szCs w:val="22"/>
        </w:rPr>
        <w:t>over-representation of white nominees and awardee</w:t>
      </w:r>
      <w:r w:rsidR="00B92495" w:rsidRPr="00C809E4">
        <w:rPr>
          <w:sz w:val="22"/>
          <w:szCs w:val="22"/>
        </w:rPr>
        <w:t>s.</w:t>
      </w:r>
    </w:p>
    <w:p w14:paraId="2281E058" w14:textId="77777777" w:rsidR="00635552" w:rsidRPr="00C809E4" w:rsidRDefault="00635552">
      <w:pPr>
        <w:rPr>
          <w:sz w:val="22"/>
          <w:szCs w:val="22"/>
        </w:rPr>
      </w:pPr>
    </w:p>
    <w:p w14:paraId="16A29B22" w14:textId="1BDC9C47" w:rsidR="000F3FEB" w:rsidRPr="00C809E4" w:rsidRDefault="00635552" w:rsidP="000F3FEB">
      <w:pPr>
        <w:rPr>
          <w:sz w:val="22"/>
          <w:szCs w:val="22"/>
        </w:rPr>
      </w:pPr>
      <w:r w:rsidRPr="00C809E4">
        <w:rPr>
          <w:sz w:val="22"/>
          <w:szCs w:val="22"/>
        </w:rPr>
        <w:t>I have written on</w:t>
      </w:r>
      <w:r w:rsidR="00C96FC7" w:rsidRPr="00C809E4">
        <w:rPr>
          <w:sz w:val="22"/>
          <w:szCs w:val="22"/>
        </w:rPr>
        <w:t xml:space="preserve"> the “</w:t>
      </w:r>
      <w:hyperlink r:id="rId9" w:history="1">
        <w:r w:rsidR="00C96FC7" w:rsidRPr="00C809E4">
          <w:rPr>
            <w:rStyle w:val="Hyperlink"/>
            <w:sz w:val="22"/>
            <w:szCs w:val="22"/>
          </w:rPr>
          <w:t>whiteness of Oscar night</w:t>
        </w:r>
      </w:hyperlink>
      <w:r w:rsidR="00C96FC7" w:rsidRPr="00C809E4">
        <w:rPr>
          <w:sz w:val="22"/>
          <w:szCs w:val="22"/>
        </w:rPr>
        <w:t xml:space="preserve">” </w:t>
      </w:r>
      <w:r w:rsidRPr="00C809E4">
        <w:rPr>
          <w:sz w:val="22"/>
          <w:szCs w:val="22"/>
        </w:rPr>
        <w:t>before, as well as the Hollywood tendency to produce, defend</w:t>
      </w:r>
      <w:r w:rsidR="002D5427" w:rsidRPr="00C809E4">
        <w:rPr>
          <w:sz w:val="22"/>
          <w:szCs w:val="22"/>
        </w:rPr>
        <w:t>, and award films that rely on racialized myths and narratives, from that of</w:t>
      </w:r>
      <w:r w:rsidR="003B7B7B" w:rsidRPr="00C809E4">
        <w:rPr>
          <w:sz w:val="22"/>
          <w:szCs w:val="22"/>
        </w:rPr>
        <w:t xml:space="preserve"> </w:t>
      </w:r>
      <w:r w:rsidR="003B7B7B" w:rsidRPr="00C809E4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supernatural and folksy </w:t>
      </w:r>
      <w:r w:rsidR="002D5427" w:rsidRPr="00C809E4">
        <w:rPr>
          <w:sz w:val="22"/>
          <w:szCs w:val="22"/>
        </w:rPr>
        <w:t>“</w:t>
      </w:r>
      <w:hyperlink r:id="rId10" w:history="1">
        <w:r w:rsidR="002D5427" w:rsidRPr="00C809E4">
          <w:rPr>
            <w:rStyle w:val="Hyperlink"/>
            <w:sz w:val="22"/>
            <w:szCs w:val="22"/>
          </w:rPr>
          <w:t>Magical Negro</w:t>
        </w:r>
      </w:hyperlink>
      <w:r w:rsidR="002D5427" w:rsidRPr="00C809E4">
        <w:rPr>
          <w:sz w:val="22"/>
          <w:szCs w:val="22"/>
        </w:rPr>
        <w:t xml:space="preserve">” </w:t>
      </w:r>
      <w:r w:rsidR="006A1E55" w:rsidRPr="00C809E4">
        <w:rPr>
          <w:color w:val="000000" w:themeColor="text1"/>
          <w:sz w:val="22"/>
          <w:szCs w:val="22"/>
        </w:rPr>
        <w:t xml:space="preserve">characters who uplift disheveled </w:t>
      </w:r>
      <w:r w:rsidR="00B9249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w</w:t>
      </w:r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hite characters</w:t>
      </w:r>
      <w:r w:rsid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: just </w:t>
      </w:r>
      <w:r w:rsidR="006A1E5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think 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of </w:t>
      </w:r>
      <w:r w:rsidR="006A1E5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Morgan Freeman 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6A1E55" w:rsidRPr="00C809E4">
        <w:rPr>
          <w:rStyle w:val="Emphasis"/>
          <w:rFonts w:eastAsia="Times New Roman"/>
          <w:color w:val="000000" w:themeColor="text1"/>
          <w:sz w:val="22"/>
          <w:szCs w:val="22"/>
          <w:shd w:val="clear" w:color="auto" w:fill="FFFFFF"/>
        </w:rPr>
        <w:t>Bruce Almighty</w:t>
      </w:r>
      <w:ins w:id="8" w:author="Menaka Kannan" w:date="2018-01-28T17:08:00Z">
        <w:r w:rsidR="00E51130">
          <w:rPr>
            <w:rStyle w:val="Emphasis"/>
            <w:rFonts w:eastAsia="Times New Roman"/>
            <w:i w:val="0"/>
            <w:color w:val="000000" w:themeColor="text1"/>
            <w:sz w:val="22"/>
            <w:szCs w:val="22"/>
            <w:shd w:val="clear" w:color="auto" w:fill="FFFFFF"/>
          </w:rPr>
          <w:t xml:space="preserve"> (2003)</w:t>
        </w:r>
      </w:ins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</w:t>
      </w:r>
      <w:del w:id="9" w:author="Menaka Kannan" w:date="2018-01-28T17:09:00Z">
        <w:r w:rsidR="00C96FC7" w:rsidRPr="00C809E4" w:rsidDel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delText xml:space="preserve"> </w:delText>
        </w:r>
        <w:r w:rsidR="006A1E55" w:rsidRPr="00C809E4" w:rsidDel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delText>Harry Mitchell</w:delText>
        </w:r>
      </w:del>
      <w:r w:rsidR="006A1E5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commentRangeStart w:id="10"/>
      <w:ins w:id="11" w:author="Menaka Kannan" w:date="2018-01-28T17:09:00Z">
        <w:r w:rsidR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t xml:space="preserve">Anthony Mackie </w:t>
        </w:r>
        <w:commentRangeEnd w:id="10"/>
        <w:r w:rsidR="00E51130">
          <w:rPr>
            <w:rStyle w:val="CommentReference"/>
          </w:rPr>
          <w:commentReference w:id="10"/>
        </w:r>
      </w:ins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C96FC7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>The Adjustment Bureau</w:t>
      </w:r>
      <w:ins w:id="12" w:author="Menaka Kannan" w:date="2018-01-28T17:10:00Z">
        <w:r w:rsidR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t xml:space="preserve"> (2011)</w:t>
        </w:r>
      </w:ins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and</w:t>
      </w:r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the </w:t>
      </w:r>
      <w:r w:rsidR="006A1E55" w:rsidRPr="00C809E4">
        <w:rPr>
          <w:rFonts w:eastAsia="Times New Roman"/>
          <w:color w:val="000000" w:themeColor="text1"/>
          <w:sz w:val="22"/>
          <w:szCs w:val="22"/>
        </w:rPr>
        <w:t xml:space="preserve">janitor </w:t>
      </w:r>
      <w:r w:rsidR="00C96FC7" w:rsidRPr="00C809E4">
        <w:rPr>
          <w:rFonts w:eastAsia="Times New Roman"/>
          <w:color w:val="000000" w:themeColor="text1"/>
          <w:sz w:val="22"/>
          <w:szCs w:val="22"/>
        </w:rPr>
        <w:t>and copier-</w:t>
      </w:r>
      <w:r w:rsidR="006A1E55" w:rsidRPr="00C809E4">
        <w:rPr>
          <w:rFonts w:eastAsia="Times New Roman"/>
          <w:color w:val="000000" w:themeColor="text1"/>
          <w:sz w:val="22"/>
          <w:szCs w:val="22"/>
        </w:rPr>
        <w:t>repair</w:t>
      </w:r>
      <w:r w:rsidR="00C96FC7" w:rsidRPr="00C809E4">
        <w:rPr>
          <w:rFonts w:eastAsia="Times New Roman"/>
          <w:color w:val="000000" w:themeColor="text1"/>
          <w:sz w:val="22"/>
          <w:szCs w:val="22"/>
        </w:rPr>
        <w:t xml:space="preserve"> skit on</w:t>
      </w:r>
      <w:r w:rsidR="006A1E55" w:rsidRPr="00C809E4">
        <w:rPr>
          <w:rFonts w:eastAsia="Times New Roman"/>
          <w:color w:val="000000" w:themeColor="text1"/>
          <w:sz w:val="22"/>
          <w:szCs w:val="22"/>
        </w:rPr>
        <w:t> </w:t>
      </w:r>
      <w:hyperlink r:id="rId11" w:history="1">
        <w:r w:rsidR="006A1E55" w:rsidRPr="00C809E4">
          <w:rPr>
            <w:rStyle w:val="Hyperlink"/>
            <w:rFonts w:eastAsia="Times New Roman"/>
            <w:i/>
            <w:iCs/>
            <w:sz w:val="22"/>
            <w:szCs w:val="22"/>
          </w:rPr>
          <w:t>Key &amp; Peele</w:t>
        </w:r>
      </w:hyperlink>
      <w:r w:rsidR="00C96FC7" w:rsidRPr="00C809E4">
        <w:rPr>
          <w:rFonts w:eastAsia="Times New Roman"/>
          <w:iCs/>
          <w:color w:val="222222"/>
          <w:sz w:val="22"/>
          <w:szCs w:val="22"/>
        </w:rPr>
        <w:t xml:space="preserve">.  </w:t>
      </w:r>
      <w:r w:rsidR="005B6CA9" w:rsidRPr="00C809E4">
        <w:rPr>
          <w:rFonts w:eastAsia="Times New Roman"/>
          <w:iCs/>
          <w:color w:val="000000" w:themeColor="text1"/>
          <w:sz w:val="22"/>
          <w:szCs w:val="22"/>
        </w:rPr>
        <w:t>Conversely, movies that</w:t>
      </w:r>
      <w:r w:rsidR="005927CA" w:rsidRPr="00C809E4">
        <w:rPr>
          <w:rFonts w:eastAsia="Times New Roman"/>
          <w:iCs/>
          <w:color w:val="000000" w:themeColor="text1"/>
          <w:sz w:val="22"/>
          <w:szCs w:val="22"/>
        </w:rPr>
        <w:t xml:space="preserve"> feature a white person saving </w:t>
      </w:r>
      <w:r w:rsidR="00B9249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people of color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from themselves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(called 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“</w:t>
      </w:r>
      <w:hyperlink r:id="rId12" w:history="1">
        <w:r w:rsidR="005B6CA9" w:rsidRPr="00C809E4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White Savior Films</w:t>
        </w:r>
      </w:hyperlink>
      <w:r w:rsidR="005B6CA9" w:rsidRPr="00C809E4">
        <w:rPr>
          <w:rFonts w:eastAsia="Times New Roman"/>
          <w:color w:val="333333"/>
          <w:sz w:val="22"/>
          <w:szCs w:val="22"/>
          <w:shd w:val="clear" w:color="auto" w:fill="FFFFFF"/>
        </w:rPr>
        <w:t>”</w:t>
      </w:r>
      <w:r w:rsidR="005927CA" w:rsidRPr="00C809E4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) </w:t>
      </w:r>
      <w:r w:rsidR="00B9249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are also popular, 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such as </w:t>
      </w:r>
      <w:r w:rsidR="005B6CA9" w:rsidRPr="00C809E4">
        <w:rPr>
          <w:rStyle w:val="Emphasis"/>
          <w:rFonts w:eastAsia="Times New Roman"/>
          <w:color w:val="000000" w:themeColor="text1"/>
          <w:sz w:val="22"/>
          <w:szCs w:val="22"/>
          <w:shd w:val="clear" w:color="auto" w:fill="FFFFFF"/>
        </w:rPr>
        <w:t>The Blind Side 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(2009),</w:t>
      </w:r>
      <w:r w:rsidR="005B6CA9" w:rsidRPr="00C809E4">
        <w:rPr>
          <w:rStyle w:val="Emphasis"/>
          <w:rFonts w:eastAsia="Times New Roman"/>
          <w:color w:val="000000" w:themeColor="text1"/>
          <w:sz w:val="22"/>
          <w:szCs w:val="22"/>
          <w:shd w:val="clear" w:color="auto" w:fill="FFFFFF"/>
        </w:rPr>
        <w:t> The Help 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(2011), </w:t>
      </w:r>
      <w:r w:rsidR="005B6CA9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>The Legend of Tarzan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(2016), and </w:t>
      </w:r>
      <w:r w:rsidR="005B6CA9" w:rsidRPr="00C809E4">
        <w:rPr>
          <w:i/>
          <w:color w:val="000000" w:themeColor="text1"/>
          <w:sz w:val="22"/>
          <w:szCs w:val="22"/>
        </w:rPr>
        <w:t>The Great Wall</w:t>
      </w:r>
      <w:r w:rsidR="005B6CA9" w:rsidRPr="00C809E4">
        <w:rPr>
          <w:color w:val="000000" w:themeColor="text1"/>
          <w:sz w:val="22"/>
          <w:szCs w:val="22"/>
        </w:rPr>
        <w:t xml:space="preserve"> (2017).</w:t>
      </w:r>
      <w:r w:rsidR="000F3FEB" w:rsidRPr="00C809E4">
        <w:rPr>
          <w:color w:val="000000" w:themeColor="text1"/>
          <w:sz w:val="22"/>
          <w:szCs w:val="22"/>
        </w:rPr>
        <w:t xml:space="preserve">  </w:t>
      </w:r>
    </w:p>
    <w:p w14:paraId="0C27E575" w14:textId="77777777" w:rsidR="000F3FEB" w:rsidRPr="00C809E4" w:rsidRDefault="000F3FEB" w:rsidP="000F3FEB">
      <w:pPr>
        <w:rPr>
          <w:sz w:val="22"/>
          <w:szCs w:val="22"/>
        </w:rPr>
      </w:pPr>
    </w:p>
    <w:p w14:paraId="241E80DD" w14:textId="1D54F7EB" w:rsidR="00E15866" w:rsidRPr="00C809E4" w:rsidRDefault="000F3FEB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</w:rPr>
        <w:t xml:space="preserve">Now on the heels of a climatic </w:t>
      </w:r>
      <w:hyperlink r:id="rId13" w:history="1">
        <w:r w:rsidRPr="00C809E4">
          <w:rPr>
            <w:rStyle w:val="Hyperlink"/>
            <w:sz w:val="22"/>
            <w:szCs w:val="22"/>
          </w:rPr>
          <w:t>“Best Picture” Oscar victory</w:t>
        </w:r>
      </w:hyperlink>
      <w:r w:rsidRPr="00C809E4">
        <w:rPr>
          <w:sz w:val="22"/>
          <w:szCs w:val="22"/>
        </w:rPr>
        <w:t xml:space="preserve"> for </w:t>
      </w:r>
      <w:r w:rsidRPr="00C809E4">
        <w:rPr>
          <w:i/>
          <w:sz w:val="22"/>
          <w:szCs w:val="22"/>
        </w:rPr>
        <w:t>Moonlight</w:t>
      </w:r>
      <w:r w:rsidRPr="00C809E4">
        <w:rPr>
          <w:sz w:val="22"/>
          <w:szCs w:val="22"/>
        </w:rPr>
        <w:t xml:space="preserve"> (2016)—which was</w:t>
      </w:r>
      <w:r w:rsidR="005927CA" w:rsidRPr="00C809E4">
        <w:rPr>
          <w:sz w:val="22"/>
          <w:szCs w:val="22"/>
        </w:rPr>
        <w:t xml:space="preserve"> the</w:t>
      </w:r>
      <w:r w:rsidRPr="00C809E4">
        <w:rPr>
          <w:sz w:val="22"/>
          <w:szCs w:val="22"/>
        </w:rPr>
        <w:t xml:space="preserve"> first Oscar victory for 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an all-black cast</w:t>
      </w:r>
      <w:r w:rsidR="00B92495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,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coupled with Mahershala Ali’s “Best Actor in a Supporting Role” Oscar (for </w:t>
      </w:r>
      <w:r w:rsidR="00D823BA" w:rsidRPr="00C809E4">
        <w:rPr>
          <w:rFonts w:eastAsia="Times New Roman"/>
          <w:i/>
          <w:color w:val="222222"/>
          <w:sz w:val="22"/>
          <w:szCs w:val="22"/>
          <w:shd w:val="clear" w:color="auto" w:fill="FFFFFF"/>
        </w:rPr>
        <w:t>Moonlight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) and Viola Davis’s “Best Actress in a Supporting Role” Oscar (for </w:t>
      </w:r>
      <w:r w:rsidR="00D823BA" w:rsidRPr="00C809E4">
        <w:rPr>
          <w:rFonts w:eastAsia="Times New Roman"/>
          <w:i/>
          <w:color w:val="222222"/>
          <w:sz w:val="22"/>
          <w:szCs w:val="22"/>
          <w:shd w:val="clear" w:color="auto" w:fill="FFFFFF"/>
        </w:rPr>
        <w:t>Fences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)</w:t>
      </w:r>
      <w:r w:rsidR="00B92495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—</w:t>
      </w:r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many have wondered if the </w:t>
      </w:r>
      <w:hyperlink r:id="rId14" w:history="1">
        <w:r w:rsidR="007272B7" w:rsidRPr="00C809E4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2018 Oscars</w:t>
        </w:r>
      </w:hyperlink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will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be a </w:t>
      </w:r>
      <w:r w:rsidR="00383D0E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“</w:t>
      </w:r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whitelash</w:t>
      </w:r>
      <w:r w:rsidR="00383D0E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”</w:t>
      </w:r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against the</w:t>
      </w:r>
      <w:r w:rsidR="00383D0E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se historic black victories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.</w:t>
      </w:r>
      <w:r w:rsidR="006F260B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2C3E29DC" w14:textId="77777777" w:rsidR="00E15866" w:rsidRPr="00C809E4" w:rsidRDefault="00E15866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14:paraId="791E0F28" w14:textId="41426C36" w:rsidR="00E15866" w:rsidRPr="00C809E4" w:rsidRDefault="0051656E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  <w:shd w:val="clear" w:color="auto" w:fill="FFFFFF"/>
        </w:rPr>
        <w:t>Consider the following.</w:t>
      </w:r>
      <w:r w:rsidR="00140D7E" w:rsidRPr="00C809E4">
        <w:rPr>
          <w:sz w:val="22"/>
          <w:szCs w:val="22"/>
          <w:shd w:val="clear" w:color="auto" w:fill="FFFFFF"/>
        </w:rPr>
        <w:t xml:space="preserve"> </w:t>
      </w:r>
    </w:p>
    <w:p w14:paraId="3F0558BC" w14:textId="77777777" w:rsidR="00E15866" w:rsidRPr="00C809E4" w:rsidRDefault="00E15866" w:rsidP="00F47565">
      <w:pPr>
        <w:rPr>
          <w:sz w:val="22"/>
          <w:szCs w:val="22"/>
          <w:shd w:val="clear" w:color="auto" w:fill="FFFFFF"/>
        </w:rPr>
      </w:pPr>
    </w:p>
    <w:p w14:paraId="7651D267" w14:textId="4D4F08F6" w:rsidR="00F47565" w:rsidRPr="00C809E4" w:rsidRDefault="00F47565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  <w:shd w:val="clear" w:color="auto" w:fill="FFFFFF"/>
        </w:rPr>
        <w:t xml:space="preserve">On the one hand, </w:t>
      </w:r>
      <w:r w:rsidR="00781826" w:rsidRPr="00C809E4">
        <w:rPr>
          <w:sz w:val="22"/>
          <w:szCs w:val="22"/>
          <w:shd w:val="clear" w:color="auto" w:fill="FFFFFF"/>
        </w:rPr>
        <w:t xml:space="preserve">white supremacy is a historic </w:t>
      </w:r>
      <w:r w:rsidR="009D0CF2" w:rsidRPr="00C809E4">
        <w:rPr>
          <w:sz w:val="22"/>
          <w:szCs w:val="22"/>
          <w:shd w:val="clear" w:color="auto" w:fill="FFFFFF"/>
        </w:rPr>
        <w:t xml:space="preserve">fixture of </w:t>
      </w:r>
      <w:r w:rsidRPr="00C809E4">
        <w:rPr>
          <w:sz w:val="22"/>
          <w:szCs w:val="22"/>
          <w:shd w:val="clear" w:color="auto" w:fill="FFFFFF"/>
        </w:rPr>
        <w:t xml:space="preserve">Hollywood.  </w:t>
      </w:r>
      <w:r w:rsidR="00737BCB" w:rsidRPr="00C809E4">
        <w:rPr>
          <w:sz w:val="22"/>
          <w:szCs w:val="22"/>
          <w:shd w:val="clear" w:color="auto" w:fill="FFFFFF"/>
        </w:rPr>
        <w:t>In 2018, t</w:t>
      </w:r>
      <w:r w:rsidR="00140D7E" w:rsidRPr="00C809E4">
        <w:rPr>
          <w:sz w:val="22"/>
          <w:szCs w:val="22"/>
          <w:shd w:val="clear" w:color="auto" w:fill="FFFFFF"/>
        </w:rPr>
        <w:t xml:space="preserve">here </w:t>
      </w:r>
      <w:r w:rsidR="00140D7E" w:rsidRPr="00C809E4">
        <w:rPr>
          <w:color w:val="000000"/>
          <w:sz w:val="22"/>
          <w:szCs w:val="22"/>
        </w:rPr>
        <w:t>will be (for the sixth consecutive year) n</w:t>
      </w:r>
      <w:r w:rsidRPr="00C809E4">
        <w:rPr>
          <w:color w:val="000000"/>
          <w:sz w:val="22"/>
          <w:szCs w:val="22"/>
        </w:rPr>
        <w:t>o Latinx</w:t>
      </w:r>
      <w:r w:rsidR="00140D7E" w:rsidRPr="00C809E4">
        <w:rPr>
          <w:color w:val="000000"/>
          <w:sz w:val="22"/>
          <w:szCs w:val="22"/>
        </w:rPr>
        <w:t xml:space="preserve"> actors or actresses nominated for an acting Oscar, and </w:t>
      </w:r>
      <w:r w:rsidRPr="00C809E4">
        <w:rPr>
          <w:color w:val="000000"/>
          <w:sz w:val="22"/>
          <w:szCs w:val="22"/>
        </w:rPr>
        <w:t xml:space="preserve">Latinx people </w:t>
      </w:r>
      <w:r w:rsidR="00140D7E" w:rsidRPr="00C809E4">
        <w:rPr>
          <w:color w:val="000000"/>
          <w:sz w:val="22"/>
          <w:szCs w:val="22"/>
        </w:rPr>
        <w:t xml:space="preserve">have historically received just 1 percent of acting nominations. </w:t>
      </w:r>
      <w:r w:rsidR="00737BCB" w:rsidRPr="00C809E4">
        <w:rPr>
          <w:color w:val="000000"/>
          <w:sz w:val="22"/>
          <w:szCs w:val="22"/>
        </w:rPr>
        <w:t xml:space="preserve"> </w:t>
      </w:r>
      <w:r w:rsidR="00140D7E" w:rsidRPr="00C809E4">
        <w:rPr>
          <w:color w:val="000000"/>
          <w:sz w:val="22"/>
          <w:szCs w:val="22"/>
        </w:rPr>
        <w:t xml:space="preserve">Similarly, Asian actors and actresses have nabbed just 1 percent of all Oscar acting </w:t>
      </w:r>
      <w:r w:rsidR="009D0CF2" w:rsidRPr="00C809E4">
        <w:rPr>
          <w:color w:val="000000"/>
          <w:sz w:val="22"/>
          <w:szCs w:val="22"/>
        </w:rPr>
        <w:t xml:space="preserve">nominations </w:t>
      </w:r>
      <w:r w:rsidRPr="00C809E4">
        <w:rPr>
          <w:color w:val="000000"/>
          <w:sz w:val="22"/>
          <w:szCs w:val="22"/>
        </w:rPr>
        <w:t>(</w:t>
      </w:r>
      <w:r w:rsidR="00140D7E" w:rsidRPr="00C809E4">
        <w:rPr>
          <w:color w:val="000000"/>
          <w:sz w:val="22"/>
          <w:szCs w:val="22"/>
        </w:rPr>
        <w:t xml:space="preserve">For instance, in 2017, Dev Patel was the sole Asian actor to receive a </w:t>
      </w:r>
      <w:commentRangeStart w:id="13"/>
      <w:r w:rsidR="00140D7E" w:rsidRPr="00C809E4">
        <w:rPr>
          <w:color w:val="000000"/>
          <w:sz w:val="22"/>
          <w:szCs w:val="22"/>
        </w:rPr>
        <w:t>nomination</w:t>
      </w:r>
      <w:commentRangeEnd w:id="13"/>
      <w:r w:rsidR="00E51130">
        <w:rPr>
          <w:rStyle w:val="CommentReference"/>
        </w:rPr>
        <w:commentReference w:id="13"/>
      </w:r>
      <w:r w:rsidRPr="00C809E4">
        <w:rPr>
          <w:color w:val="000000"/>
          <w:sz w:val="22"/>
          <w:szCs w:val="22"/>
        </w:rPr>
        <w:t>)</w:t>
      </w:r>
      <w:r w:rsidR="00140D7E" w:rsidRPr="00C809E4">
        <w:rPr>
          <w:color w:val="000000"/>
          <w:sz w:val="22"/>
          <w:szCs w:val="22"/>
        </w:rPr>
        <w:t xml:space="preserve">.  </w:t>
      </w:r>
      <w:r w:rsidRPr="00C809E4">
        <w:rPr>
          <w:color w:val="000000"/>
          <w:sz w:val="22"/>
          <w:szCs w:val="22"/>
        </w:rPr>
        <w:t xml:space="preserve">Moreover, </w:t>
      </w:r>
      <w:r w:rsidRPr="00C809E4">
        <w:rPr>
          <w:rFonts w:eastAsia="Times New Roman"/>
          <w:color w:val="2E2E2E"/>
          <w:sz w:val="22"/>
          <w:szCs w:val="22"/>
          <w:shd w:val="clear" w:color="auto" w:fill="FFFFFF"/>
        </w:rPr>
        <w:t xml:space="preserve">the type of stories that are nominated often center on a </w:t>
      </w:r>
      <w:r w:rsidR="006D1FFC"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white man</w:t>
      </w:r>
      <w:r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, with women and people of color as side</w:t>
      </w:r>
      <w:r w:rsidR="006D1FFC"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kicks</w:t>
      </w:r>
      <w:r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. </w:t>
      </w:r>
    </w:p>
    <w:p w14:paraId="5A0249A5" w14:textId="77777777" w:rsidR="00E15866" w:rsidRPr="00C809E4" w:rsidRDefault="00E15866" w:rsidP="00E15866">
      <w:pPr>
        <w:rPr>
          <w:rFonts w:eastAsia="Times New Roman"/>
          <w:color w:val="333333"/>
          <w:sz w:val="22"/>
          <w:szCs w:val="22"/>
          <w:shd w:val="clear" w:color="auto" w:fill="FFFFFF"/>
        </w:rPr>
      </w:pPr>
    </w:p>
    <w:p w14:paraId="2E98BA23" w14:textId="31D39183" w:rsidR="00E15866" w:rsidRPr="00C809E4" w:rsidRDefault="00737BCB" w:rsidP="00E15866">
      <w:pPr>
        <w:rPr>
          <w:sz w:val="22"/>
          <w:szCs w:val="22"/>
        </w:rPr>
      </w:pPr>
      <w:r w:rsidRPr="00C809E4">
        <w:rPr>
          <w:sz w:val="22"/>
          <w:szCs w:val="22"/>
        </w:rPr>
        <w:t>S</w:t>
      </w:r>
      <w:r w:rsidR="00E15866" w:rsidRPr="00C809E4">
        <w:rPr>
          <w:sz w:val="22"/>
          <w:szCs w:val="22"/>
        </w:rPr>
        <w:t xml:space="preserve">ince </w:t>
      </w:r>
      <w:r w:rsidR="00B92495" w:rsidRPr="00C809E4">
        <w:rPr>
          <w:sz w:val="22"/>
          <w:szCs w:val="22"/>
        </w:rPr>
        <w:t>1929 (</w:t>
      </w:r>
      <w:r w:rsidR="00E15866" w:rsidRPr="00C809E4">
        <w:rPr>
          <w:sz w:val="22"/>
          <w:szCs w:val="22"/>
        </w:rPr>
        <w:t xml:space="preserve">the first year </w:t>
      </w:r>
      <w:r w:rsidR="00B92495" w:rsidRPr="00C809E4">
        <w:rPr>
          <w:sz w:val="22"/>
          <w:szCs w:val="22"/>
        </w:rPr>
        <w:t>of the</w:t>
      </w:r>
      <w:r w:rsidR="00E15866" w:rsidRPr="00C809E4">
        <w:rPr>
          <w:sz w:val="22"/>
          <w:szCs w:val="22"/>
        </w:rPr>
        <w:t xml:space="preserve"> Academy Awards</w:t>
      </w:r>
      <w:r w:rsidR="00B92495" w:rsidRPr="00C809E4">
        <w:rPr>
          <w:sz w:val="22"/>
          <w:szCs w:val="22"/>
        </w:rPr>
        <w:t xml:space="preserve">) </w:t>
      </w:r>
      <w:r w:rsidR="00E15866" w:rsidRPr="00C809E4">
        <w:rPr>
          <w:sz w:val="22"/>
          <w:szCs w:val="22"/>
        </w:rPr>
        <w:t xml:space="preserve">less than seven percent of the award </w:t>
      </w:r>
      <w:r w:rsidR="00E15866" w:rsidRPr="00C809E4">
        <w:rPr>
          <w:i/>
          <w:sz w:val="22"/>
          <w:szCs w:val="22"/>
        </w:rPr>
        <w:t>nominees</w:t>
      </w:r>
      <w:r w:rsidR="00E15866" w:rsidRPr="00C809E4">
        <w:rPr>
          <w:sz w:val="22"/>
          <w:szCs w:val="22"/>
        </w:rPr>
        <w:t xml:space="preserve"> (not the winners, but just the nominees) (now given in 24 categories) have been people of color.  While the number of non-white nominees and award winners has grown since the 1990s, the racial diversity of the Oscars remains woefully low; s</w:t>
      </w:r>
      <w:bookmarkStart w:id="14" w:name="_GoBack"/>
      <w:bookmarkEnd w:id="14"/>
      <w:r w:rsidR="00E15866" w:rsidRPr="00C809E4">
        <w:rPr>
          <w:sz w:val="22"/>
          <w:szCs w:val="22"/>
        </w:rPr>
        <w:t>ince 1991, only twelve percent of nominees have been people of color.</w:t>
      </w:r>
    </w:p>
    <w:p w14:paraId="569981D2" w14:textId="77777777" w:rsidR="004E1207" w:rsidRPr="00C809E4" w:rsidRDefault="004E1207" w:rsidP="00E15866">
      <w:pPr>
        <w:rPr>
          <w:sz w:val="22"/>
          <w:szCs w:val="22"/>
        </w:rPr>
      </w:pPr>
    </w:p>
    <w:p w14:paraId="1C821014" w14:textId="77777777" w:rsidR="00737BCB" w:rsidRPr="00C809E4" w:rsidRDefault="00E15866" w:rsidP="00E15866">
      <w:pPr>
        <w:rPr>
          <w:color w:val="000000" w:themeColor="text1"/>
          <w:sz w:val="22"/>
          <w:szCs w:val="22"/>
        </w:rPr>
      </w:pPr>
      <w:r w:rsidRPr="00C809E4">
        <w:rPr>
          <w:sz w:val="22"/>
          <w:szCs w:val="22"/>
        </w:rPr>
        <w:t xml:space="preserve">The numbers are even more sobering when one considers African Americans.  From 1929 to 2017, there have been 1,688 nominations in total for the “Big Four” Oscars: (1) Best Actor in a </w:t>
      </w:r>
      <w:r w:rsidRPr="00C809E4">
        <w:rPr>
          <w:color w:val="000000" w:themeColor="text1"/>
          <w:sz w:val="22"/>
          <w:szCs w:val="22"/>
        </w:rPr>
        <w:t xml:space="preserve">Lead Role, (2) Best </w:t>
      </w:r>
      <w:r w:rsidRPr="00C809E4">
        <w:rPr>
          <w:sz w:val="22"/>
          <w:szCs w:val="22"/>
        </w:rPr>
        <w:t>Actress</w:t>
      </w:r>
      <w:r w:rsidRPr="00C809E4">
        <w:rPr>
          <w:color w:val="000000" w:themeColor="text1"/>
          <w:sz w:val="22"/>
          <w:szCs w:val="22"/>
        </w:rPr>
        <w:t xml:space="preserve"> in a Lead Role, (3) Best Actor in a Supporting Role, and (4) Best Actress in a Lead Role.  Yet, for “Best Actor in a Lead Role,” there have been only 23 African American nominations and 4 African American winners</w:t>
      </w:r>
      <w:r w:rsidR="00030F83" w:rsidRPr="00C809E4">
        <w:rPr>
          <w:color w:val="000000" w:themeColor="text1"/>
          <w:sz w:val="22"/>
          <w:szCs w:val="22"/>
        </w:rPr>
        <w:t>.</w:t>
      </w:r>
      <w:r w:rsidRPr="00C809E4">
        <w:rPr>
          <w:color w:val="FF0000"/>
          <w:sz w:val="22"/>
          <w:szCs w:val="22"/>
        </w:rPr>
        <w:t xml:space="preserve"> </w:t>
      </w:r>
      <w:r w:rsidRPr="00C809E4">
        <w:rPr>
          <w:color w:val="000000" w:themeColor="text1"/>
          <w:sz w:val="22"/>
          <w:szCs w:val="22"/>
        </w:rPr>
        <w:t xml:space="preserve"> For “Best Actress in a Lead Role,” there have been 11 black nominees and only 1 winner (Halle Berry in 2001 for </w:t>
      </w:r>
      <w:r w:rsidRPr="00C809E4">
        <w:rPr>
          <w:i/>
          <w:color w:val="000000" w:themeColor="text1"/>
          <w:sz w:val="22"/>
          <w:szCs w:val="22"/>
        </w:rPr>
        <w:t>Monster’s Ball</w:t>
      </w:r>
      <w:r w:rsidRPr="00C809E4">
        <w:rPr>
          <w:color w:val="000000" w:themeColor="text1"/>
          <w:sz w:val="22"/>
          <w:szCs w:val="22"/>
        </w:rPr>
        <w:t>).  For “Best Actor in a Supporting Role” there have been only 18 black nominations and 5 winners and for “Best Actress in a Supporting Role” there has been 22 nominations and 7 winners</w:t>
      </w:r>
      <w:r w:rsidR="00030F83" w:rsidRPr="00C809E4">
        <w:rPr>
          <w:color w:val="000000" w:themeColor="text1"/>
          <w:sz w:val="22"/>
          <w:szCs w:val="22"/>
        </w:rPr>
        <w:t xml:space="preserve">.  </w:t>
      </w:r>
    </w:p>
    <w:p w14:paraId="208D12C7" w14:textId="77777777" w:rsidR="00737BCB" w:rsidRPr="00C809E4" w:rsidRDefault="00737BCB" w:rsidP="00E15866">
      <w:pPr>
        <w:rPr>
          <w:color w:val="000000" w:themeColor="text1"/>
          <w:sz w:val="22"/>
          <w:szCs w:val="22"/>
        </w:rPr>
      </w:pPr>
    </w:p>
    <w:p w14:paraId="399C2866" w14:textId="44AF9FAA" w:rsidR="00E15866" w:rsidRPr="00C809E4" w:rsidRDefault="00E15866" w:rsidP="00E15866">
      <w:pPr>
        <w:rPr>
          <w:sz w:val="22"/>
          <w:szCs w:val="22"/>
        </w:rPr>
      </w:pPr>
      <w:r w:rsidRPr="00C809E4">
        <w:rPr>
          <w:sz w:val="22"/>
          <w:szCs w:val="22"/>
        </w:rPr>
        <w:lastRenderedPageBreak/>
        <w:t>In total, of the 1,688 nominations for the “Big Four,” only 74 have been Black (that’s a whopping 01.007 percent).</w:t>
      </w:r>
    </w:p>
    <w:p w14:paraId="36C69B03" w14:textId="77777777" w:rsidR="00E15866" w:rsidRPr="00C809E4" w:rsidRDefault="00E15866" w:rsidP="00E15866">
      <w:pPr>
        <w:rPr>
          <w:sz w:val="22"/>
          <w:szCs w:val="22"/>
        </w:rPr>
      </w:pPr>
    </w:p>
    <w:p w14:paraId="4063083F" w14:textId="72E68473" w:rsidR="00B02D6C" w:rsidRPr="00C809E4" w:rsidRDefault="00F47565" w:rsidP="005E5CE8">
      <w:pPr>
        <w:rPr>
          <w:rFonts w:eastAsia="Times New Roman"/>
          <w:bCs/>
          <w:color w:val="000000" w:themeColor="text1"/>
          <w:sz w:val="22"/>
          <w:szCs w:val="22"/>
        </w:rPr>
      </w:pP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On the</w:t>
      </w:r>
      <w:r w:rsidR="004E120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other hand, the 2018 Oscars show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signs of pushback.  For example, </w:t>
      </w:r>
      <w:r w:rsidR="0051656E" w:rsidRPr="00C809E4">
        <w:rPr>
          <w:rStyle w:val="Emphasis"/>
          <w:rFonts w:eastAsia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Get Out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(a satire on</w:t>
      </w:r>
      <w:r w:rsidR="0051656E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white liberal racism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) 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is nominated for “Best Picture.”  </w:t>
      </w:r>
      <w:r w:rsidR="0051656E" w:rsidRPr="00C809E4">
        <w:rPr>
          <w:rStyle w:val="Emphasis"/>
          <w:rFonts w:eastAsia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Call Me By Your Name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(a gay </w:t>
      </w:r>
      <w:r w:rsidR="0051656E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coming-of-age love story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) is nominated for three Oscars. </w:t>
      </w:r>
      <w:r w:rsidR="00737BCB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Directing nominations include </w:t>
      </w:r>
      <w:r w:rsidR="00737BCB" w:rsidRPr="00C809E4">
        <w:rPr>
          <w:color w:val="000000" w:themeColor="text1"/>
          <w:sz w:val="22"/>
          <w:szCs w:val="22"/>
        </w:rPr>
        <w:t>Guillermo del Toro (for </w:t>
      </w:r>
      <w:r w:rsidR="00737BCB" w:rsidRPr="00C809E4">
        <w:rPr>
          <w:rStyle w:val="Emphasis"/>
          <w:color w:val="000000" w:themeColor="text1"/>
          <w:sz w:val="22"/>
          <w:szCs w:val="22"/>
          <w:bdr w:val="none" w:sz="0" w:space="0" w:color="auto" w:frame="1"/>
        </w:rPr>
        <w:t>The Shape of Water</w:t>
      </w:r>
      <w:r w:rsidR="00737BCB" w:rsidRPr="00C809E4">
        <w:rPr>
          <w:color w:val="000000" w:themeColor="text1"/>
          <w:sz w:val="22"/>
          <w:szCs w:val="22"/>
        </w:rPr>
        <w:t xml:space="preserve">), </w:t>
      </w:r>
      <w:r w:rsidR="00737BCB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only the fif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th female nominee (</w:t>
      </w:r>
      <w:r w:rsidR="0051656E" w:rsidRPr="00C809E4">
        <w:rPr>
          <w:color w:val="000000" w:themeColor="text1"/>
          <w:sz w:val="22"/>
          <w:szCs w:val="22"/>
        </w:rPr>
        <w:t xml:space="preserve">Greta Gerwig </w:t>
      </w:r>
      <w:r w:rsidR="005E5CE8" w:rsidRPr="00C809E4">
        <w:rPr>
          <w:color w:val="000000" w:themeColor="text1"/>
          <w:sz w:val="22"/>
          <w:szCs w:val="22"/>
        </w:rPr>
        <w:t xml:space="preserve">for </w:t>
      </w:r>
      <w:r w:rsidR="0051656E" w:rsidRPr="00C809E4">
        <w:rPr>
          <w:rStyle w:val="Emphasis"/>
          <w:color w:val="000000" w:themeColor="text1"/>
          <w:sz w:val="22"/>
          <w:szCs w:val="22"/>
          <w:bdr w:val="none" w:sz="0" w:space="0" w:color="auto" w:frame="1"/>
        </w:rPr>
        <w:t>Lady Bird</w:t>
      </w:r>
      <w:r w:rsidR="005E5CE8" w:rsidRPr="00C809E4">
        <w:rPr>
          <w:color w:val="000000" w:themeColor="text1"/>
          <w:sz w:val="22"/>
          <w:szCs w:val="22"/>
        </w:rPr>
        <w:t>), and the fifth black man to ever receive a nomination</w:t>
      </w:r>
      <w:r w:rsidR="00737BCB" w:rsidRPr="00C809E4">
        <w:rPr>
          <w:color w:val="000000" w:themeColor="text1"/>
          <w:sz w:val="22"/>
          <w:szCs w:val="22"/>
        </w:rPr>
        <w:t xml:space="preserve"> for directing</w:t>
      </w:r>
      <w:r w:rsidR="005E5CE8" w:rsidRPr="00C809E4">
        <w:rPr>
          <w:color w:val="000000" w:themeColor="text1"/>
          <w:sz w:val="22"/>
          <w:szCs w:val="22"/>
        </w:rPr>
        <w:t xml:space="preserve"> (</w:t>
      </w:r>
      <w:r w:rsidR="0051656E" w:rsidRPr="00C809E4">
        <w:rPr>
          <w:color w:val="000000" w:themeColor="text1"/>
          <w:sz w:val="22"/>
          <w:szCs w:val="22"/>
        </w:rPr>
        <w:t xml:space="preserve">Jordan Peele </w:t>
      </w:r>
      <w:r w:rsidR="005E5CE8" w:rsidRPr="00C809E4">
        <w:rPr>
          <w:color w:val="000000" w:themeColor="text1"/>
          <w:sz w:val="22"/>
          <w:szCs w:val="22"/>
        </w:rPr>
        <w:t xml:space="preserve">for </w:t>
      </w:r>
      <w:r w:rsidR="005E5CE8" w:rsidRPr="00C809E4">
        <w:rPr>
          <w:i/>
          <w:color w:val="000000" w:themeColor="text1"/>
          <w:sz w:val="22"/>
          <w:szCs w:val="22"/>
        </w:rPr>
        <w:t>Get Out</w:t>
      </w:r>
      <w:r w:rsidR="005E5CE8" w:rsidRPr="00C809E4">
        <w:rPr>
          <w:color w:val="000000" w:themeColor="text1"/>
          <w:sz w:val="22"/>
          <w:szCs w:val="22"/>
        </w:rPr>
        <w:t xml:space="preserve">). </w:t>
      </w:r>
      <w:r w:rsidR="00B02D6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Additionally,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the 2018 Oscars have nominated Daniel Kaluuya (</w:t>
      </w:r>
      <w:r w:rsidR="00BA18DD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>Get Out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) and Denzel Washington</w:t>
      </w:r>
      <w:r w:rsidR="00BA18DD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>Roman J. Israel, Esq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>.)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 xml:space="preserve"> 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>for “Best Actor in a Leading Role” and Mary J. Blige (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>Mudbound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>) and Octavia Spencer (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>The Shape of Water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 xml:space="preserve">) for “Best Actress in a Leading Role.”  </w:t>
      </w:r>
    </w:p>
    <w:p w14:paraId="63823FC4" w14:textId="77777777" w:rsidR="00B02D6C" w:rsidRPr="00C809E4" w:rsidRDefault="00B02D6C" w:rsidP="005E5CE8">
      <w:pPr>
        <w:rPr>
          <w:rFonts w:eastAsia="Times New Roman"/>
          <w:bCs/>
          <w:color w:val="000000" w:themeColor="text1"/>
          <w:sz w:val="22"/>
          <w:szCs w:val="22"/>
        </w:rPr>
      </w:pPr>
    </w:p>
    <w:p w14:paraId="2E5728A0" w14:textId="72E8BD9E" w:rsidR="005E5CE8" w:rsidRPr="00C809E4" w:rsidRDefault="00B02D6C" w:rsidP="005E5CE8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Together, these </w:t>
      </w:r>
      <w:r w:rsidR="00BA18DD" w:rsidRPr="00C809E4">
        <w:rPr>
          <w:color w:val="000000" w:themeColor="text1"/>
          <w:sz w:val="22"/>
          <w:szCs w:val="22"/>
        </w:rPr>
        <w:t xml:space="preserve">nominations </w:t>
      </w:r>
      <w:r w:rsidR="005E5CE8" w:rsidRPr="00C809E4">
        <w:rPr>
          <w:color w:val="000000" w:themeColor="text1"/>
          <w:sz w:val="22"/>
          <w:szCs w:val="22"/>
        </w:rPr>
        <w:t xml:space="preserve">may reflect the </w:t>
      </w:r>
      <w:r w:rsidR="006D1FFC" w:rsidRPr="00C809E4">
        <w:rPr>
          <w:color w:val="000000" w:themeColor="text1"/>
          <w:sz w:val="22"/>
          <w:szCs w:val="22"/>
        </w:rPr>
        <w:t>“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Oscars A2020 initiative” which is dedicated to improving diversity in the Academy by 2020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.  In 2013, Cheryl Boone Isaacs was elected as the 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first black 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Academy p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reside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nt.  Speaking on A2020, Isaacs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15" w:history="1">
        <w:r w:rsidR="00BA18DD" w:rsidRPr="00C809E4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stated</w:t>
        </w:r>
      </w:hyperlink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BA18DD" w:rsidRPr="00C809E4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“These new measures regarding governance and voting will have an immediate impact and begin the process of significantly changing our membership composition.” Revealed to </w:t>
      </w:r>
      <w:r w:rsidRPr="00C809E4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be </w:t>
      </w:r>
      <w:r w:rsidR="00BA18DD" w:rsidRPr="00C809E4">
        <w:rPr>
          <w:sz w:val="22"/>
          <w:szCs w:val="22"/>
        </w:rPr>
        <w:t>94 percent white and predominately male in 2012,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new members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of the Academy 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now make the group 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3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9 percent female and 30 percent 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people of color.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DD4EA67" w14:textId="77777777" w:rsidR="0081509F" w:rsidRPr="00C809E4" w:rsidRDefault="0081509F" w:rsidP="00782FE5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30B364C3" w14:textId="0A8BA9E5" w:rsidR="00635632" w:rsidRPr="00C809E4" w:rsidRDefault="00B02D6C" w:rsidP="00782FE5">
      <w:pPr>
        <w:rPr>
          <w:rFonts w:eastAsia="Times New Roman"/>
          <w:color w:val="000000"/>
          <w:sz w:val="22"/>
          <w:szCs w:val="22"/>
        </w:rPr>
      </w:pP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But such historic white male </w:t>
      </w:r>
      <w:r w:rsidR="00782FE5" w:rsidRPr="00C809E4">
        <w:rPr>
          <w:rFonts w:eastAsia="Times New Roman"/>
          <w:bCs/>
          <w:color w:val="000000" w:themeColor="text1"/>
          <w:sz w:val="22"/>
          <w:szCs w:val="22"/>
        </w:rPr>
        <w:t>dominance isn’t just about awards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 or membership</w:t>
      </w:r>
      <w:r w:rsidR="00782FE5" w:rsidRPr="00C809E4">
        <w:rPr>
          <w:rFonts w:eastAsia="Times New Roman"/>
          <w:bCs/>
          <w:color w:val="000000" w:themeColor="text1"/>
          <w:sz w:val="22"/>
          <w:szCs w:val="22"/>
        </w:rPr>
        <w:t xml:space="preserve">.  </w:t>
      </w:r>
      <w:hyperlink r:id="rId16" w:history="1">
        <w:r w:rsidR="0081509F" w:rsidRPr="00C809E4">
          <w:rPr>
            <w:rStyle w:val="Hyperlink"/>
            <w:rFonts w:eastAsia="Times New Roman"/>
            <w:sz w:val="22"/>
            <w:szCs w:val="22"/>
          </w:rPr>
          <w:t>Studies</w:t>
        </w:r>
      </w:hyperlink>
      <w:r w:rsidR="0081509F" w:rsidRPr="00C809E4">
        <w:rPr>
          <w:rFonts w:eastAsia="Times New Roman"/>
          <w:color w:val="000000"/>
          <w:sz w:val="22"/>
          <w:szCs w:val="22"/>
        </w:rPr>
        <w:t xml:space="preserve"> have shown that children watching their own racial group on the screen have higher self-esteem than those who watch </w:t>
      </w:r>
      <w:r w:rsidR="0081509F" w:rsidRPr="00C809E4">
        <w:rPr>
          <w:rFonts w:eastAsia="Times New Roman"/>
          <w:i/>
          <w:color w:val="000000"/>
          <w:sz w:val="22"/>
          <w:szCs w:val="22"/>
        </w:rPr>
        <w:t>only</w:t>
      </w:r>
      <w:r w:rsidR="0081509F" w:rsidRPr="00C809E4">
        <w:rPr>
          <w:rFonts w:eastAsia="Times New Roman"/>
          <w:color w:val="000000"/>
          <w:sz w:val="22"/>
          <w:szCs w:val="22"/>
        </w:rPr>
        <w:t xml:space="preserve"> other racial groups, which brings weight to the words of </w:t>
      </w:r>
      <w:r w:rsidR="00782FE5" w:rsidRPr="00C809E4">
        <w:rPr>
          <w:rFonts w:eastAsia="Times New Roman"/>
          <w:color w:val="000000"/>
          <w:sz w:val="22"/>
          <w:szCs w:val="22"/>
        </w:rPr>
        <w:t xml:space="preserve">social scientists </w:t>
      </w:r>
      <w:hyperlink r:id="rId17" w:history="1">
        <w:r w:rsidR="0081509F" w:rsidRPr="00C809E4">
          <w:rPr>
            <w:rStyle w:val="Hyperlink"/>
            <w:rFonts w:eastAsia="Times New Roman"/>
            <w:sz w:val="22"/>
            <w:szCs w:val="22"/>
          </w:rPr>
          <w:t>George Gerbner and Larry Gross</w:t>
        </w:r>
      </w:hyperlink>
      <w:r w:rsidR="0081509F" w:rsidRPr="00C809E4">
        <w:rPr>
          <w:rFonts w:eastAsia="Times New Roman"/>
          <w:color w:val="000000"/>
          <w:sz w:val="22"/>
          <w:szCs w:val="22"/>
        </w:rPr>
        <w:t>:</w:t>
      </w:r>
      <w:r w:rsidR="00782FE5" w:rsidRPr="00C809E4">
        <w:rPr>
          <w:rFonts w:eastAsia="Times New Roman"/>
          <w:color w:val="000000"/>
          <w:sz w:val="22"/>
          <w:szCs w:val="22"/>
        </w:rPr>
        <w:t xml:space="preserve"> “Representation in the fictional world signifies social existence; absence means symbolic annihilation.” </w:t>
      </w:r>
    </w:p>
    <w:p w14:paraId="7639EBA6" w14:textId="77777777" w:rsidR="009B51AF" w:rsidRPr="00C809E4" w:rsidRDefault="009B51AF" w:rsidP="00782FE5">
      <w:pPr>
        <w:rPr>
          <w:rFonts w:eastAsia="Times New Roman"/>
          <w:color w:val="000000"/>
          <w:sz w:val="22"/>
          <w:szCs w:val="22"/>
        </w:rPr>
      </w:pPr>
    </w:p>
    <w:p w14:paraId="0AFA5633" w14:textId="2B017E59" w:rsidR="009B51AF" w:rsidRPr="00C809E4" w:rsidRDefault="00B02D6C" w:rsidP="00D474F3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C809E4">
        <w:rPr>
          <w:color w:val="000000" w:themeColor="text1"/>
          <w:sz w:val="22"/>
          <w:szCs w:val="22"/>
          <w:shd w:val="clear" w:color="auto" w:fill="FFFFFF"/>
        </w:rPr>
        <w:t xml:space="preserve">So, what will this now more diverse and supposedly “woke” Academy bring for </w:t>
      </w:r>
      <w:r w:rsidR="009B51AF" w:rsidRPr="00C809E4">
        <w:rPr>
          <w:color w:val="000000" w:themeColor="text1"/>
          <w:sz w:val="22"/>
          <w:szCs w:val="22"/>
          <w:shd w:val="clear" w:color="auto" w:fill="FFFFFF"/>
        </w:rPr>
        <w:t>the 2018 Osc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ars</w:t>
      </w:r>
      <w:r w:rsidR="009B51AF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?  </w:t>
      </w:r>
    </w:p>
    <w:p w14:paraId="0FF9DCA2" w14:textId="77777777" w:rsidR="009B51AF" w:rsidRPr="00C809E4" w:rsidRDefault="009B51AF" w:rsidP="00D474F3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5E9215F" w14:textId="3FE00F88" w:rsidR="00696C01" w:rsidRPr="00C809E4" w:rsidRDefault="009B51AF" w:rsidP="00D474F3">
      <w:pPr>
        <w:rPr>
          <w:sz w:val="22"/>
          <w:szCs w:val="22"/>
          <w:shd w:val="clear" w:color="auto" w:fill="FFFFFF"/>
        </w:rPr>
      </w:pP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Even with some of Hollywood’s recent changes and increased scrutiny in the context of the fall of Harvey Weinstein and the rise of #MeToo and #TimesUp campaigns, the continued dominance of white male nominations and winners of the Academy Awards (even if some </w:t>
      </w:r>
      <w:r w:rsidR="00737BCB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win 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among G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erwig, del Toro, Peele, 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Kaluuya, Washington</w:t>
      </w:r>
      <w:r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Blige, </w:t>
      </w:r>
      <w:r w:rsidR="00737BCB" w:rsidRPr="00C809E4">
        <w:rPr>
          <w:rFonts w:eastAsia="Times New Roman"/>
          <w:bCs/>
          <w:color w:val="000000" w:themeColor="text1"/>
          <w:sz w:val="22"/>
          <w:szCs w:val="22"/>
        </w:rPr>
        <w:t xml:space="preserve">and 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>Spencer)</w:t>
      </w:r>
      <w:r w:rsidR="00B02D6C" w:rsidRPr="00C809E4">
        <w:rPr>
          <w:rFonts w:eastAsia="Times New Roman"/>
          <w:bCs/>
          <w:color w:val="000000" w:themeColor="text1"/>
          <w:sz w:val="22"/>
          <w:szCs w:val="22"/>
        </w:rPr>
        <w:t>,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 it will take many more years for Hollywood to change its true colors.  In the meantime, some will continue to be left </w:t>
      </w:r>
      <w:r w:rsidR="00781826" w:rsidRPr="00C809E4">
        <w:rPr>
          <w:sz w:val="22"/>
          <w:szCs w:val="22"/>
          <w:shd w:val="clear" w:color="auto" w:fill="FFFFFF"/>
        </w:rPr>
        <w:t>black and blue</w:t>
      </w:r>
      <w:r w:rsidRPr="00C809E4">
        <w:rPr>
          <w:sz w:val="22"/>
          <w:szCs w:val="22"/>
          <w:shd w:val="clear" w:color="auto" w:fill="FFFFFF"/>
        </w:rPr>
        <w:t xml:space="preserve">. </w:t>
      </w:r>
    </w:p>
    <w:p w14:paraId="10249550" w14:textId="77777777" w:rsidR="00B92495" w:rsidRPr="00C809E4" w:rsidRDefault="00B92495" w:rsidP="00D474F3">
      <w:pPr>
        <w:rPr>
          <w:sz w:val="22"/>
          <w:szCs w:val="22"/>
          <w:shd w:val="clear" w:color="auto" w:fill="FFFFFF"/>
        </w:rPr>
      </w:pPr>
    </w:p>
    <w:p w14:paraId="4176B2C8" w14:textId="77777777" w:rsidR="00B92495" w:rsidRPr="00C809E4" w:rsidRDefault="00B92495" w:rsidP="00D474F3">
      <w:pPr>
        <w:rPr>
          <w:sz w:val="22"/>
          <w:szCs w:val="22"/>
          <w:shd w:val="clear" w:color="auto" w:fill="FFFFFF"/>
        </w:rPr>
      </w:pPr>
    </w:p>
    <w:p w14:paraId="2B8419A7" w14:textId="11C09D51" w:rsidR="00B92495" w:rsidRPr="00C809E4" w:rsidRDefault="00087E38" w:rsidP="00B92495">
      <w:pPr>
        <w:rPr>
          <w:rFonts w:eastAsia="Times New Roman"/>
          <w:i/>
          <w:iCs/>
          <w:color w:val="000000" w:themeColor="text1"/>
          <w:sz w:val="22"/>
          <w:szCs w:val="22"/>
          <w:u w:val="single"/>
          <w:shd w:val="clear" w:color="auto" w:fill="FFFFFF"/>
        </w:rPr>
      </w:pPr>
      <w:hyperlink r:id="rId18" w:history="1">
        <w:r w:rsidR="00B92495" w:rsidRPr="00C809E4">
          <w:rPr>
            <w:rFonts w:eastAsia="Times New Roman"/>
            <w:i/>
            <w:iCs/>
            <w:color w:val="00B0F0"/>
            <w:sz w:val="22"/>
            <w:szCs w:val="22"/>
            <w:u w:val="single"/>
            <w:shd w:val="clear" w:color="auto" w:fill="FFFFFF"/>
          </w:rPr>
          <w:t>Matthew W. Hughey</w:t>
        </w:r>
      </w:hyperlink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is in the Department of Sociology at the University of Connecticut (Storrs, USA) and</w:t>
      </w:r>
      <w:r w:rsidR="00B92495" w:rsidRPr="00C809E4">
        <w:rPr>
          <w:rFonts w:eastAsia="Times New Roman"/>
          <w:color w:val="000000" w:themeColor="text1"/>
          <w:sz w:val="22"/>
          <w:szCs w:val="22"/>
        </w:rPr>
        <w:t xml:space="preserve"> </w:t>
      </w:r>
      <w:r w:rsidR="00B92495" w:rsidRPr="00C809E4">
        <w:rPr>
          <w:rFonts w:eastAsia="Times New Roman"/>
          <w:i/>
          <w:color w:val="000000" w:themeColor="text1"/>
          <w:sz w:val="22"/>
          <w:szCs w:val="22"/>
        </w:rPr>
        <w:t xml:space="preserve">Critical Studies in Higher Education Transformation at Nelson Mandela University (Port Elizabeth, South Africa).  </w:t>
      </w:r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He is the author</w:t>
      </w:r>
      <w:r w:rsidR="00737BCB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of</w:t>
      </w:r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19" w:history="1">
        <w:r w:rsidR="00B92495" w:rsidRPr="00C809E4">
          <w:rPr>
            <w:rStyle w:val="Hyperlink"/>
            <w:rFonts w:eastAsia="Times New Roman"/>
            <w:color w:val="00B0F0"/>
            <w:sz w:val="22"/>
            <w:szCs w:val="22"/>
            <w:shd w:val="clear" w:color="auto" w:fill="FFFFFF"/>
          </w:rPr>
          <w:t>White Bound: Nationalists, Antiracists, and the Shared Meanings of Race</w:t>
        </w:r>
      </w:hyperlink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(Stanford University Press, 2012). He is on twitter at @ProfHughey.</w:t>
      </w:r>
    </w:p>
    <w:p w14:paraId="05D8F151" w14:textId="77777777" w:rsidR="00B92495" w:rsidRPr="00C809E4" w:rsidRDefault="00B92495" w:rsidP="00B92495">
      <w:pPr>
        <w:rPr>
          <w:color w:val="000000" w:themeColor="text1"/>
          <w:sz w:val="22"/>
          <w:szCs w:val="22"/>
        </w:rPr>
      </w:pPr>
    </w:p>
    <w:p w14:paraId="6EAE6C24" w14:textId="77777777" w:rsidR="00B92495" w:rsidRPr="00C809E4" w:rsidRDefault="00B92495" w:rsidP="00B92495">
      <w:pPr>
        <w:rPr>
          <w:color w:val="000000" w:themeColor="text1"/>
          <w:sz w:val="22"/>
          <w:szCs w:val="22"/>
        </w:rPr>
      </w:pPr>
    </w:p>
    <w:p w14:paraId="01B5838B" w14:textId="77777777" w:rsidR="00B92495" w:rsidRPr="009B51AF" w:rsidRDefault="00B92495" w:rsidP="00D474F3">
      <w:pPr>
        <w:rPr>
          <w:shd w:val="clear" w:color="auto" w:fill="FFFFFF"/>
        </w:rPr>
      </w:pPr>
    </w:p>
    <w:sectPr w:rsidR="00B92495" w:rsidRPr="009B51AF" w:rsidSect="00D2331B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aka Kannan" w:date="2018-01-28T17:05:00Z" w:initials="MK">
    <w:p w14:paraId="7B50EE91" w14:textId="37A0229B" w:rsidR="00E51130" w:rsidRDefault="00E51130">
      <w:pPr>
        <w:pStyle w:val="CommentText"/>
      </w:pPr>
      <w:r>
        <w:rPr>
          <w:rStyle w:val="CommentReference"/>
        </w:rPr>
        <w:annotationRef/>
      </w:r>
      <w:r>
        <w:t>I think the wording is a bit awkward, but I get the pithiness you’re going for, so offered an alternative</w:t>
      </w:r>
    </w:p>
  </w:comment>
  <w:comment w:id="10" w:author="Menaka Kannan" w:date="2018-01-28T17:09:00Z" w:initials="MK">
    <w:p w14:paraId="1F851FB3" w14:textId="26C2D7C6" w:rsidR="00E51130" w:rsidRDefault="00E51130">
      <w:pPr>
        <w:pStyle w:val="CommentText"/>
      </w:pPr>
      <w:r>
        <w:rPr>
          <w:rStyle w:val="CommentReference"/>
        </w:rPr>
        <w:annotationRef/>
      </w:r>
      <w:r>
        <w:t>Consistent with actor’s not character’s name in Bruce Almighty</w:t>
      </w:r>
    </w:p>
  </w:comment>
  <w:comment w:id="13" w:author="Menaka Kannan" w:date="2018-01-28T17:12:00Z" w:initials="MK">
    <w:p w14:paraId="7963FEFF" w14:textId="3F5A23E6" w:rsidR="00E51130" w:rsidRDefault="00E51130">
      <w:pPr>
        <w:pStyle w:val="CommentText"/>
      </w:pPr>
      <w:r>
        <w:rPr>
          <w:rStyle w:val="CommentReference"/>
        </w:rPr>
        <w:annotationRef/>
      </w:r>
      <w:r>
        <w:t xml:space="preserve">Hah!! For a film by a british guy about the </w:t>
      </w:r>
      <w:r w:rsidR="00087E38">
        <w:t>exotic brutality</w:t>
      </w:r>
      <w:r>
        <w:t xml:space="preserve"> of indian poverty</w:t>
      </w:r>
      <w:r w:rsidR="00087E38">
        <w:t xml:space="preserve"> and the poor</w:t>
      </w:r>
      <w:r>
        <w:t>…</w:t>
      </w:r>
      <w:r w:rsidR="00087E38">
        <w:t xml:space="preserve">that there is no hope for the Indians other than some fantastical deus ex machina…and paints </w:t>
      </w:r>
      <w:r>
        <w:t xml:space="preserve">us </w:t>
      </w:r>
      <w:r w:rsidR="00087E38">
        <w:t xml:space="preserve">all with a heavy colonial </w:t>
      </w:r>
      <w:r>
        <w:t>brush. Die, slumdog millionare, die.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0EE91" w15:done="0"/>
  <w15:commentEx w15:paraId="1F851FB3" w15:done="0"/>
  <w15:commentEx w15:paraId="7963FEF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F842E" w14:textId="77777777" w:rsidR="00E93CA2" w:rsidRDefault="00E93CA2" w:rsidP="003F06FC">
      <w:r>
        <w:separator/>
      </w:r>
    </w:p>
  </w:endnote>
  <w:endnote w:type="continuationSeparator" w:id="0">
    <w:p w14:paraId="4BBB9BDC" w14:textId="77777777" w:rsidR="00E93CA2" w:rsidRDefault="00E93CA2" w:rsidP="003F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F56DE" w14:textId="77777777" w:rsidR="00E93CA2" w:rsidRDefault="00E93CA2" w:rsidP="003F06FC">
      <w:r>
        <w:separator/>
      </w:r>
    </w:p>
  </w:footnote>
  <w:footnote w:type="continuationSeparator" w:id="0">
    <w:p w14:paraId="3FE2C33A" w14:textId="77777777" w:rsidR="00E93CA2" w:rsidRDefault="00E93CA2" w:rsidP="003F0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515E"/>
    <w:multiLevelType w:val="multilevel"/>
    <w:tmpl w:val="73C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aka Kannan">
    <w15:presenceInfo w15:providerId="AD" w15:userId="S-1-5-21-2667627810-1133853467-996351492-5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5D"/>
    <w:rsid w:val="00030F83"/>
    <w:rsid w:val="00034FD9"/>
    <w:rsid w:val="0003742F"/>
    <w:rsid w:val="00045C71"/>
    <w:rsid w:val="00046B85"/>
    <w:rsid w:val="00062D77"/>
    <w:rsid w:val="00087E38"/>
    <w:rsid w:val="000B0619"/>
    <w:rsid w:val="000D1D50"/>
    <w:rsid w:val="000F3FEB"/>
    <w:rsid w:val="00120F73"/>
    <w:rsid w:val="00131875"/>
    <w:rsid w:val="00140D7E"/>
    <w:rsid w:val="00146B0C"/>
    <w:rsid w:val="001619EF"/>
    <w:rsid w:val="0018523B"/>
    <w:rsid w:val="001A047B"/>
    <w:rsid w:val="001A5A01"/>
    <w:rsid w:val="001B7F1B"/>
    <w:rsid w:val="001F3DF6"/>
    <w:rsid w:val="002540B2"/>
    <w:rsid w:val="00254E46"/>
    <w:rsid w:val="00262158"/>
    <w:rsid w:val="002B2134"/>
    <w:rsid w:val="002D5427"/>
    <w:rsid w:val="002F7F9E"/>
    <w:rsid w:val="003118C7"/>
    <w:rsid w:val="00314445"/>
    <w:rsid w:val="00337AC7"/>
    <w:rsid w:val="00347936"/>
    <w:rsid w:val="00383D0E"/>
    <w:rsid w:val="00385325"/>
    <w:rsid w:val="003872FD"/>
    <w:rsid w:val="003A0FD8"/>
    <w:rsid w:val="003B7B7B"/>
    <w:rsid w:val="003C0168"/>
    <w:rsid w:val="003E15AE"/>
    <w:rsid w:val="003E6506"/>
    <w:rsid w:val="003F06FC"/>
    <w:rsid w:val="003F79C4"/>
    <w:rsid w:val="00446802"/>
    <w:rsid w:val="00453D98"/>
    <w:rsid w:val="00463F7F"/>
    <w:rsid w:val="004E1207"/>
    <w:rsid w:val="004F3DAA"/>
    <w:rsid w:val="00503506"/>
    <w:rsid w:val="00514952"/>
    <w:rsid w:val="0051656E"/>
    <w:rsid w:val="0058482A"/>
    <w:rsid w:val="005927CA"/>
    <w:rsid w:val="00595427"/>
    <w:rsid w:val="005A6F7B"/>
    <w:rsid w:val="005B6CA9"/>
    <w:rsid w:val="005E0D76"/>
    <w:rsid w:val="005E2B36"/>
    <w:rsid w:val="005E5CE8"/>
    <w:rsid w:val="00635552"/>
    <w:rsid w:val="00635632"/>
    <w:rsid w:val="00652321"/>
    <w:rsid w:val="0065635B"/>
    <w:rsid w:val="006654C0"/>
    <w:rsid w:val="00683FA4"/>
    <w:rsid w:val="0068604C"/>
    <w:rsid w:val="00687EDB"/>
    <w:rsid w:val="00696C01"/>
    <w:rsid w:val="006A1E55"/>
    <w:rsid w:val="006A729A"/>
    <w:rsid w:val="006D1FFC"/>
    <w:rsid w:val="006F260B"/>
    <w:rsid w:val="007272B7"/>
    <w:rsid w:val="00737BCB"/>
    <w:rsid w:val="00746B79"/>
    <w:rsid w:val="0075659A"/>
    <w:rsid w:val="00781826"/>
    <w:rsid w:val="00782FE5"/>
    <w:rsid w:val="007837C7"/>
    <w:rsid w:val="007A7515"/>
    <w:rsid w:val="007E205D"/>
    <w:rsid w:val="0081509F"/>
    <w:rsid w:val="009506A7"/>
    <w:rsid w:val="009B51AF"/>
    <w:rsid w:val="009C3999"/>
    <w:rsid w:val="009D0CF2"/>
    <w:rsid w:val="009F76A0"/>
    <w:rsid w:val="00A2625B"/>
    <w:rsid w:val="00A70A12"/>
    <w:rsid w:val="00A734B5"/>
    <w:rsid w:val="00AB75BD"/>
    <w:rsid w:val="00AC54BB"/>
    <w:rsid w:val="00B015A5"/>
    <w:rsid w:val="00B02D6C"/>
    <w:rsid w:val="00B92495"/>
    <w:rsid w:val="00BA18DD"/>
    <w:rsid w:val="00C43001"/>
    <w:rsid w:val="00C6288A"/>
    <w:rsid w:val="00C809E4"/>
    <w:rsid w:val="00C96FC7"/>
    <w:rsid w:val="00CB79FD"/>
    <w:rsid w:val="00CC07E7"/>
    <w:rsid w:val="00CD0827"/>
    <w:rsid w:val="00CE2480"/>
    <w:rsid w:val="00D2331B"/>
    <w:rsid w:val="00D242C1"/>
    <w:rsid w:val="00D474F3"/>
    <w:rsid w:val="00D47A83"/>
    <w:rsid w:val="00D823BA"/>
    <w:rsid w:val="00D90235"/>
    <w:rsid w:val="00DA1F2F"/>
    <w:rsid w:val="00DD28D0"/>
    <w:rsid w:val="00DE1B4E"/>
    <w:rsid w:val="00E15866"/>
    <w:rsid w:val="00E51130"/>
    <w:rsid w:val="00E854F8"/>
    <w:rsid w:val="00E93CA2"/>
    <w:rsid w:val="00ED1C50"/>
    <w:rsid w:val="00F07011"/>
    <w:rsid w:val="00F46BCC"/>
    <w:rsid w:val="00F47565"/>
    <w:rsid w:val="00F5308B"/>
    <w:rsid w:val="00FA0E4A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83E4"/>
  <w15:docId w15:val="{01AE2388-D0D9-4EDA-B7AD-D6CE3DA2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63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4445"/>
  </w:style>
  <w:style w:type="character" w:styleId="Hyperlink">
    <w:name w:val="Hyperlink"/>
    <w:basedOn w:val="DefaultParagraphFont"/>
    <w:uiPriority w:val="99"/>
    <w:unhideWhenUsed/>
    <w:rsid w:val="003144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7F1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7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1F3DF6"/>
    <w:rPr>
      <w:rFonts w:ascii="Times" w:hAnsi="Times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DD2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8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8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D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F06FC"/>
  </w:style>
  <w:style w:type="character" w:customStyle="1" w:styleId="FootnoteTextChar">
    <w:name w:val="Footnote Text Char"/>
    <w:basedOn w:val="DefaultParagraphFont"/>
    <w:link w:val="FootnoteText"/>
    <w:uiPriority w:val="99"/>
    <w:rsid w:val="003F06FC"/>
  </w:style>
  <w:style w:type="character" w:styleId="FootnoteReference">
    <w:name w:val="footnote reference"/>
    <w:basedOn w:val="DefaultParagraphFont"/>
    <w:uiPriority w:val="99"/>
    <w:unhideWhenUsed/>
    <w:rsid w:val="003F06F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F3DAA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540B2"/>
  </w:style>
  <w:style w:type="character" w:styleId="FollowedHyperlink">
    <w:name w:val="FollowedHyperlink"/>
    <w:basedOn w:val="DefaultParagraphFont"/>
    <w:uiPriority w:val="99"/>
    <w:semiHidden/>
    <w:unhideWhenUsed/>
    <w:rsid w:val="00C96FC7"/>
    <w:rPr>
      <w:color w:val="954F72" w:themeColor="followedHyperlink"/>
      <w:u w:val="single"/>
    </w:rPr>
  </w:style>
  <w:style w:type="paragraph" w:customStyle="1" w:styleId="ng-scope">
    <w:name w:val="ng-scope"/>
    <w:basedOn w:val="Normal"/>
    <w:rsid w:val="00D823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823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quote1">
    <w:name w:val="quote1"/>
    <w:basedOn w:val="DefaultParagraphFont"/>
    <w:rsid w:val="00FA0E4A"/>
  </w:style>
  <w:style w:type="character" w:customStyle="1" w:styleId="attribution">
    <w:name w:val="attribution"/>
    <w:basedOn w:val="DefaultParagraphFont"/>
    <w:rsid w:val="00FA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huffingtonpost.com/entry/watching-moonlight-in-the-twilight-of-obama_us_58a72816e4b0fa149f9ac4fb" TargetMode="External"/><Relationship Id="rId18" Type="http://schemas.openxmlformats.org/officeDocument/2006/relationships/hyperlink" Target="http://www.matthewhughey.com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://www.temple.edu/tempress/titles/2263_reg.html" TargetMode="External"/><Relationship Id="rId17" Type="http://schemas.openxmlformats.org/officeDocument/2006/relationships/hyperlink" Target="https://books.google.co.uk/books?id=VoyMl8hDKl8C&amp;pg=PA134&amp;lpg=PA134&amp;dq=%E2%80%9CRepresentation+in+the+fictional+world+signifies+social+existence;+absence+means+symbolic+annihilation.%E2%80%9D&amp;source=bl&amp;ots=Y1ItNGN0Qn&amp;sig=pi7fAGLNRbkdPM4O-57tv8s79s" TargetMode="External"/><Relationship Id="rId2" Type="http://schemas.openxmlformats.org/officeDocument/2006/relationships/styles" Target="styles.xml"/><Relationship Id="rId16" Type="http://schemas.openxmlformats.org/officeDocument/2006/relationships/hyperlink" Target="http://journals.sagepub.com/doi/abs/10.1177/00936502114013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.com/video-clips/hzlrwd/key-and-peele-magical-negro-figh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scars.org/news/academy-takes-historic-action-increase-diversity" TargetMode="External"/><Relationship Id="rId10" Type="http://schemas.openxmlformats.org/officeDocument/2006/relationships/hyperlink" Target="http://www.jstor.org/stable/10.1525/sp.2009.56.3.543" TargetMode="External"/><Relationship Id="rId19" Type="http://schemas.openxmlformats.org/officeDocument/2006/relationships/hyperlink" Target="http://www.sup.org/books/title/?id=213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xts.org/blog/the-whiteness-of-oscar-night/" TargetMode="External"/><Relationship Id="rId14" Type="http://schemas.openxmlformats.org/officeDocument/2006/relationships/hyperlink" Target="http://oscar.go.com/nomine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W. Hughey</dc:creator>
  <cp:lastModifiedBy>Menaka Kannan</cp:lastModifiedBy>
  <cp:revision>7</cp:revision>
  <dcterms:created xsi:type="dcterms:W3CDTF">2018-01-28T20:39:00Z</dcterms:created>
  <dcterms:modified xsi:type="dcterms:W3CDTF">2018-01-28T22:27:00Z</dcterms:modified>
</cp:coreProperties>
</file>